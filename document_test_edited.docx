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E8620" w14:textId="3BA4F694" w:rsidR="00497556" w:rsidRPr="00596AB0" w:rsidRDefault="0080557E">
      <w:r w:rsidRPr="00596AB0">
        <w:t xml:space="preserve">Generally, I like eating veggies. </w:t>
      </w:r>
      <w:del w:id="0" w:author="Editor  " w:date="2015-05-01T23:08:00Z">
        <w:r w:rsidR="00CC632D" w:rsidRPr="00596AB0" w:rsidDel="004E3F3F">
          <w:delText>On the other hand,</w:delText>
        </w:r>
      </w:del>
      <w:ins w:id="1" w:author="Editor  " w:date="2015-05-01T23:08:00Z">
        <w:r w:rsidR="004E3F3F">
          <w:t>Conversely,</w:t>
        </w:r>
      </w:ins>
      <w:r w:rsidR="00CC632D" w:rsidRPr="00596AB0">
        <w:t xml:space="preserve"> I love pizza.</w:t>
      </w:r>
      <w:del w:id="2" w:author="Editor  " w:date="2015-05-01T23:08:00Z">
        <w:r w:rsidR="00135CE1" w:rsidRPr="00596AB0" w:rsidDel="004E3F3F">
          <w:delText xml:space="preserve"> Besides,</w:delText>
        </w:r>
      </w:del>
      <w:ins w:id="3" w:author="Editor  " w:date="2015-05-01T23:08:00Z">
        <w:r w:rsidR="004E3F3F">
          <w:t xml:space="preserve"> </w:t>
        </w:r>
        <w:proofErr w:type="gramStart"/>
        <w:r w:rsidR="004E3F3F">
          <w:t>however</w:t>
        </w:r>
        <w:proofErr w:type="gramEnd"/>
        <w:r w:rsidR="004E3F3F">
          <w:t>,</w:t>
        </w:r>
      </w:ins>
      <w:r w:rsidR="00135CE1" w:rsidRPr="00596AB0">
        <w:t xml:space="preserve"> </w:t>
      </w:r>
      <w:r w:rsidR="00220DE5" w:rsidRPr="00596AB0">
        <w:t xml:space="preserve">pesto pasta is delicious, too [1]. Unfortunately, I’m just not very </w:t>
      </w:r>
      <w:del w:id="4" w:author="Editor  " w:date="2015-05-01T23:08:00Z">
        <w:r w:rsidR="00220DE5" w:rsidRPr="00596AB0" w:rsidDel="004E3F3F">
          <w:delText>close to</w:delText>
        </w:r>
      </w:del>
      <w:ins w:id="5" w:author="Editor  " w:date="2015-05-01T23:08:00Z">
        <w:r w:rsidR="004E3F3F">
          <w:t>near</w:t>
        </w:r>
      </w:ins>
      <w:r w:rsidR="00220DE5" w:rsidRPr="00596AB0">
        <w:t xml:space="preserve"> any restaurant that serves those</w:t>
      </w:r>
      <w:r w:rsidR="00677253" w:rsidRPr="00596AB0">
        <w:t xml:space="preserve"> dishes [2].</w:t>
      </w:r>
      <w:r w:rsidR="00877BCA" w:rsidRPr="00596AB0">
        <w:t xml:space="preserve"> Bummer!</w:t>
      </w:r>
      <w:bookmarkStart w:id="6" w:name="_GoBack"/>
      <w:bookmarkEnd w:id="6"/>
    </w:p>
    <w:sectPr w:rsidR="00497556" w:rsidRPr="00596AB0" w:rsidSect="00AD4A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BC804" w14:textId="77777777" w:rsidR="004E3F3F" w:rsidRDefault="004E3F3F" w:rsidP="00A253A7">
      <w:r>
        <w:separator/>
      </w:r>
    </w:p>
  </w:endnote>
  <w:endnote w:type="continuationSeparator" w:id="0">
    <w:p w14:paraId="013B458D" w14:textId="77777777" w:rsidR="004E3F3F" w:rsidRDefault="004E3F3F" w:rsidP="00A25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C1C9D" w14:textId="77777777" w:rsidR="004E3F3F" w:rsidRDefault="004E3F3F" w:rsidP="00A253A7">
      <w:r>
        <w:separator/>
      </w:r>
    </w:p>
  </w:footnote>
  <w:footnote w:type="continuationSeparator" w:id="0">
    <w:p w14:paraId="6B633F6B" w14:textId="77777777" w:rsidR="004E3F3F" w:rsidRDefault="004E3F3F" w:rsidP="00A25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2D"/>
    <w:rsid w:val="00135CE1"/>
    <w:rsid w:val="00220DE5"/>
    <w:rsid w:val="002E095C"/>
    <w:rsid w:val="002F52B5"/>
    <w:rsid w:val="00497556"/>
    <w:rsid w:val="004E3F3F"/>
    <w:rsid w:val="00596AB0"/>
    <w:rsid w:val="00677253"/>
    <w:rsid w:val="0080557E"/>
    <w:rsid w:val="00877BCA"/>
    <w:rsid w:val="00A253A7"/>
    <w:rsid w:val="00AD4AEF"/>
    <w:rsid w:val="00CC632D"/>
    <w:rsid w:val="00CE0AC3"/>
    <w:rsid w:val="00EB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84F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3A7"/>
  </w:style>
  <w:style w:type="paragraph" w:styleId="Footer">
    <w:name w:val="footer"/>
    <w:basedOn w:val="Normal"/>
    <w:link w:val="Foot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3A7"/>
  </w:style>
  <w:style w:type="paragraph" w:styleId="BalloonText">
    <w:name w:val="Balloon Text"/>
    <w:basedOn w:val="Normal"/>
    <w:link w:val="BalloonTextChar"/>
    <w:uiPriority w:val="99"/>
    <w:semiHidden/>
    <w:unhideWhenUsed/>
    <w:rsid w:val="004E3F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3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3A7"/>
  </w:style>
  <w:style w:type="paragraph" w:styleId="Footer">
    <w:name w:val="footer"/>
    <w:basedOn w:val="Normal"/>
    <w:link w:val="Foot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3A7"/>
  </w:style>
  <w:style w:type="paragraph" w:styleId="BalloonText">
    <w:name w:val="Balloon Text"/>
    <w:basedOn w:val="Normal"/>
    <w:link w:val="BalloonTextChar"/>
    <w:uiPriority w:val="99"/>
    <w:semiHidden/>
    <w:unhideWhenUsed/>
    <w:rsid w:val="004E3F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3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  </dc:creator>
  <cp:keywords/>
  <dc:description/>
  <cp:lastModifiedBy>Editor  </cp:lastModifiedBy>
  <cp:revision>3</cp:revision>
  <dcterms:created xsi:type="dcterms:W3CDTF">2015-05-02T06:08:00Z</dcterms:created>
  <dcterms:modified xsi:type="dcterms:W3CDTF">2015-05-02T06:09:00Z</dcterms:modified>
</cp:coreProperties>
</file>